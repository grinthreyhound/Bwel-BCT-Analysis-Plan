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18175" w14:textId="77777777" w:rsidR="005C2B59" w:rsidRPr="005A299D" w:rsidRDefault="005C2B59" w:rsidP="00A344F5">
      <w:pPr>
        <w:jc w:val="center"/>
        <w:rPr>
          <w:b/>
          <w:sz w:val="22"/>
          <w:szCs w:val="22"/>
        </w:rPr>
      </w:pPr>
      <w:r w:rsidRPr="005A299D">
        <w:rPr>
          <w:b/>
          <w:sz w:val="22"/>
          <w:szCs w:val="22"/>
        </w:rPr>
        <w:t>PREDICTIONS</w:t>
      </w:r>
    </w:p>
    <w:p w14:paraId="58104171" w14:textId="77777777" w:rsidR="00A344F5" w:rsidRPr="005A299D" w:rsidRDefault="00A344F5" w:rsidP="00A344F5">
      <w:pPr>
        <w:spacing w:line="276" w:lineRule="auto"/>
        <w:jc w:val="both"/>
        <w:rPr>
          <w:b/>
          <w:sz w:val="22"/>
          <w:szCs w:val="22"/>
        </w:rPr>
      </w:pPr>
    </w:p>
    <w:p w14:paraId="20262913" w14:textId="53A30C6F" w:rsidR="00B42DD0" w:rsidRPr="005A299D" w:rsidRDefault="00A344F5" w:rsidP="00A344F5">
      <w:pPr>
        <w:spacing w:line="276" w:lineRule="auto"/>
        <w:jc w:val="both"/>
        <w:rPr>
          <w:sz w:val="22"/>
          <w:szCs w:val="22"/>
        </w:rPr>
      </w:pPr>
      <w:r w:rsidRPr="005A299D">
        <w:rPr>
          <w:b/>
          <w:sz w:val="22"/>
          <w:szCs w:val="22"/>
        </w:rPr>
        <w:t>Title:</w:t>
      </w:r>
      <w:r w:rsidRPr="005A299D">
        <w:rPr>
          <w:sz w:val="22"/>
          <w:szCs w:val="22"/>
        </w:rPr>
        <w:t xml:space="preserve"> What makes GP opportunistic interventions effective? A behaviour change technique analysis of 251 GP-delivered brie</w:t>
      </w:r>
      <w:r w:rsidR="00B42DD0">
        <w:rPr>
          <w:sz w:val="22"/>
          <w:szCs w:val="22"/>
        </w:rPr>
        <w:t>f interventions for weight loss – analysis plan.</w:t>
      </w:r>
    </w:p>
    <w:p w14:paraId="03B5D5E9" w14:textId="77777777" w:rsidR="00A344F5" w:rsidRPr="005A299D" w:rsidRDefault="00A344F5" w:rsidP="00A344F5">
      <w:pPr>
        <w:spacing w:line="276" w:lineRule="auto"/>
        <w:jc w:val="both"/>
        <w:rPr>
          <w:sz w:val="22"/>
          <w:szCs w:val="22"/>
        </w:rPr>
      </w:pPr>
    </w:p>
    <w:p w14:paraId="71DBFDFF" w14:textId="66F071FC" w:rsidR="00A344F5" w:rsidRPr="005A299D" w:rsidRDefault="00A344F5" w:rsidP="00A344F5">
      <w:pPr>
        <w:spacing w:line="276" w:lineRule="auto"/>
        <w:jc w:val="both"/>
        <w:rPr>
          <w:sz w:val="22"/>
          <w:szCs w:val="22"/>
        </w:rPr>
      </w:pPr>
      <w:r w:rsidRPr="005A299D">
        <w:rPr>
          <w:b/>
          <w:sz w:val="22"/>
          <w:szCs w:val="22"/>
        </w:rPr>
        <w:t xml:space="preserve">Authors: </w:t>
      </w:r>
      <w:r w:rsidRPr="005A299D">
        <w:rPr>
          <w:sz w:val="22"/>
          <w:szCs w:val="22"/>
        </w:rPr>
        <w:t xml:space="preserve">Jana Bourhill, Joe Lee, </w:t>
      </w:r>
      <w:r w:rsidR="00FB5641" w:rsidRPr="005A299D">
        <w:rPr>
          <w:sz w:val="22"/>
          <w:szCs w:val="22"/>
        </w:rPr>
        <w:t xml:space="preserve">Kirsten Frye, </w:t>
      </w:r>
      <w:r w:rsidRPr="005A299D">
        <w:rPr>
          <w:sz w:val="22"/>
          <w:szCs w:val="22"/>
        </w:rPr>
        <w:t xml:space="preserve">David McCartney, Ben Fletcher, </w:t>
      </w:r>
      <w:r w:rsidR="00FB5641" w:rsidRPr="005A299D">
        <w:rPr>
          <w:sz w:val="22"/>
          <w:szCs w:val="22"/>
        </w:rPr>
        <w:t xml:space="preserve">Paul Aveyard, </w:t>
      </w:r>
      <w:r w:rsidRPr="005A299D">
        <w:rPr>
          <w:sz w:val="22"/>
          <w:szCs w:val="22"/>
        </w:rPr>
        <w:t>Charlotte Albury.</w:t>
      </w:r>
    </w:p>
    <w:p w14:paraId="23476CFF" w14:textId="77777777" w:rsidR="00F10638" w:rsidRPr="005A299D" w:rsidRDefault="00F10638" w:rsidP="00A344F5">
      <w:pPr>
        <w:spacing w:line="276" w:lineRule="auto"/>
        <w:jc w:val="both"/>
        <w:rPr>
          <w:sz w:val="22"/>
          <w:szCs w:val="22"/>
        </w:rPr>
      </w:pPr>
    </w:p>
    <w:p w14:paraId="7E08F6B3" w14:textId="77777777" w:rsidR="000634F0" w:rsidRDefault="00C14A94" w:rsidP="000634F0">
      <w:pPr>
        <w:spacing w:line="276" w:lineRule="auto"/>
        <w:jc w:val="both"/>
        <w:rPr>
          <w:sz w:val="22"/>
          <w:szCs w:val="22"/>
        </w:rPr>
      </w:pPr>
      <w:r w:rsidRPr="000634F0">
        <w:rPr>
          <w:b/>
          <w:sz w:val="22"/>
          <w:szCs w:val="22"/>
        </w:rPr>
        <w:t xml:space="preserve">Introduction: </w:t>
      </w:r>
      <w:r w:rsidR="00A27E2F" w:rsidRPr="000634F0">
        <w:rPr>
          <w:sz w:val="22"/>
          <w:szCs w:val="22"/>
        </w:rPr>
        <w:t xml:space="preserve">This research </w:t>
      </w:r>
      <w:r w:rsidR="00D31534" w:rsidRPr="000634F0">
        <w:rPr>
          <w:sz w:val="22"/>
          <w:szCs w:val="22"/>
        </w:rPr>
        <w:t xml:space="preserve">aims to identify specific Behavioural Change Techniques (BCTs) that are associated with patient </w:t>
      </w:r>
      <w:r w:rsidR="00842D6C" w:rsidRPr="000634F0">
        <w:rPr>
          <w:sz w:val="22"/>
          <w:szCs w:val="22"/>
        </w:rPr>
        <w:t xml:space="preserve">agreement to a referral to a commercial weight management programme, and their subsequent attendance. </w:t>
      </w:r>
      <w:r w:rsidR="00A52FE2" w:rsidRPr="000634F0">
        <w:rPr>
          <w:sz w:val="22"/>
          <w:szCs w:val="22"/>
        </w:rPr>
        <w:t>We also intend to evaluate</w:t>
      </w:r>
      <w:r w:rsidR="001E6631" w:rsidRPr="000634F0">
        <w:rPr>
          <w:sz w:val="22"/>
          <w:szCs w:val="22"/>
        </w:rPr>
        <w:t xml:space="preserve"> </w:t>
      </w:r>
      <w:r w:rsidR="0004639C" w:rsidRPr="000634F0">
        <w:rPr>
          <w:sz w:val="22"/>
          <w:szCs w:val="22"/>
        </w:rPr>
        <w:t xml:space="preserve">the association between GP fidelity to the study training video and patient agreement and attendance. </w:t>
      </w:r>
      <w:r w:rsidR="000634F0" w:rsidRPr="000634F0">
        <w:rPr>
          <w:sz w:val="22"/>
          <w:szCs w:val="22"/>
        </w:rPr>
        <w:t xml:space="preserve">The following questions will be investigated: </w:t>
      </w:r>
    </w:p>
    <w:p w14:paraId="49AA2979" w14:textId="77777777" w:rsidR="000634F0" w:rsidRDefault="000634F0" w:rsidP="000634F0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0634F0">
        <w:rPr>
          <w:sz w:val="22"/>
          <w:szCs w:val="22"/>
        </w:rPr>
        <w:t>How do particular BCTs correlate with agreement to referral and patient attendance at commercial weight management programmes?</w:t>
      </w:r>
    </w:p>
    <w:p w14:paraId="28B27DF2" w14:textId="77777777" w:rsidR="000634F0" w:rsidRDefault="000634F0" w:rsidP="000634F0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0634F0">
        <w:rPr>
          <w:sz w:val="22"/>
          <w:szCs w:val="22"/>
        </w:rPr>
        <w:t>Do interactions between specific BCTs, namely biofeedback and health consequences, affect outcomes?</w:t>
      </w:r>
    </w:p>
    <w:p w14:paraId="0E43AA45" w14:textId="41554776" w:rsidR="000634F0" w:rsidRPr="000634F0" w:rsidRDefault="000634F0" w:rsidP="000634F0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Pr="000634F0">
        <w:rPr>
          <w:sz w:val="22"/>
          <w:szCs w:val="22"/>
        </w:rPr>
        <w:t>id GP fidelity to the training video improve patient agreement to referral and attendance at commercial weight management programmes?</w:t>
      </w:r>
    </w:p>
    <w:p w14:paraId="1CFBDE9E" w14:textId="77777777" w:rsidR="00A27E2F" w:rsidRPr="005A299D" w:rsidRDefault="00A27E2F" w:rsidP="00A344F5">
      <w:pPr>
        <w:spacing w:line="276" w:lineRule="auto"/>
        <w:jc w:val="both"/>
        <w:rPr>
          <w:b/>
          <w:sz w:val="22"/>
          <w:szCs w:val="22"/>
        </w:rPr>
      </w:pPr>
    </w:p>
    <w:p w14:paraId="12B1879B" w14:textId="77777777" w:rsidR="000634F0" w:rsidRDefault="001158DA" w:rsidP="00774DDB">
      <w:pPr>
        <w:spacing w:line="276" w:lineRule="auto"/>
        <w:jc w:val="both"/>
        <w:rPr>
          <w:b/>
          <w:sz w:val="22"/>
          <w:szCs w:val="22"/>
        </w:rPr>
      </w:pPr>
      <w:r w:rsidRPr="005A299D">
        <w:rPr>
          <w:b/>
          <w:sz w:val="22"/>
          <w:szCs w:val="22"/>
        </w:rPr>
        <w:t>Methods</w:t>
      </w:r>
      <w:r w:rsidR="00693F0D" w:rsidRPr="005A299D">
        <w:rPr>
          <w:b/>
          <w:sz w:val="22"/>
          <w:szCs w:val="22"/>
        </w:rPr>
        <w:t xml:space="preserve">: </w:t>
      </w:r>
    </w:p>
    <w:p w14:paraId="466806AE" w14:textId="77777777" w:rsidR="000634F0" w:rsidRDefault="000634F0" w:rsidP="00774DDB">
      <w:pPr>
        <w:spacing w:line="276" w:lineRule="auto"/>
        <w:jc w:val="both"/>
        <w:rPr>
          <w:b/>
          <w:sz w:val="22"/>
          <w:szCs w:val="22"/>
        </w:rPr>
      </w:pPr>
    </w:p>
    <w:p w14:paraId="06D22872" w14:textId="6577A987" w:rsidR="00A8573B" w:rsidRDefault="000634F0" w:rsidP="00774DDB">
      <w:p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Datasource and processing; </w:t>
      </w:r>
      <w:ins w:id="0" w:author="bourhill.jk" w:date="2018-06-19T14:43:00Z">
        <w:r w:rsidR="002E4271" w:rsidRPr="005A299D">
          <w:rPr>
            <w:sz w:val="22"/>
            <w:szCs w:val="22"/>
          </w:rPr>
          <w:t>Our</w:t>
        </w:r>
      </w:ins>
      <w:r w:rsidR="00E8572C" w:rsidRPr="005A299D">
        <w:rPr>
          <w:sz w:val="22"/>
          <w:szCs w:val="22"/>
        </w:rPr>
        <w:t xml:space="preserve"> </w:t>
      </w:r>
      <w:ins w:id="1" w:author="bourhill.jk" w:date="2018-06-19T14:27:00Z">
        <w:r w:rsidR="0016380E" w:rsidRPr="005A299D">
          <w:rPr>
            <w:sz w:val="22"/>
            <w:szCs w:val="22"/>
          </w:rPr>
          <w:t>research</w:t>
        </w:r>
      </w:ins>
      <w:r w:rsidR="00E8572C" w:rsidRPr="005A299D">
        <w:rPr>
          <w:sz w:val="22"/>
          <w:szCs w:val="22"/>
        </w:rPr>
        <w:t xml:space="preserve"> </w:t>
      </w:r>
      <w:ins w:id="2" w:author="charlotte.albury@me.com" w:date="2018-06-19T14:59:00Z">
        <w:r w:rsidR="00F10638" w:rsidRPr="005A299D">
          <w:rPr>
            <w:sz w:val="22"/>
            <w:szCs w:val="22"/>
          </w:rPr>
          <w:t>uses</w:t>
        </w:r>
      </w:ins>
      <w:r w:rsidR="00E8572C" w:rsidRPr="005A299D">
        <w:rPr>
          <w:sz w:val="22"/>
          <w:szCs w:val="22"/>
        </w:rPr>
        <w:t xml:space="preserve"> </w:t>
      </w:r>
      <w:ins w:id="3" w:author="charlotte.albury@me.com" w:date="2018-06-19T15:00:00Z">
        <w:r w:rsidR="00F10638" w:rsidRPr="005A299D">
          <w:rPr>
            <w:sz w:val="22"/>
            <w:szCs w:val="22"/>
          </w:rPr>
          <w:t xml:space="preserve">examines 237 consultation recordings </w:t>
        </w:r>
      </w:ins>
      <w:r w:rsidR="00E8572C" w:rsidRPr="005A299D">
        <w:rPr>
          <w:sz w:val="22"/>
          <w:szCs w:val="22"/>
        </w:rPr>
        <w:t xml:space="preserve">collected </w:t>
      </w:r>
      <w:ins w:id="4" w:author="charlotte.albury@me.com" w:date="2018-06-19T14:59:00Z">
        <w:r w:rsidR="00F10638" w:rsidRPr="005A299D">
          <w:rPr>
            <w:sz w:val="22"/>
            <w:szCs w:val="22"/>
          </w:rPr>
          <w:t xml:space="preserve">as part of the </w:t>
        </w:r>
      </w:ins>
      <w:ins w:id="5" w:author="charlotte.albury@me.com" w:date="2018-06-19T15:00:00Z">
        <w:r w:rsidR="00F10638" w:rsidRPr="005A299D">
          <w:rPr>
            <w:sz w:val="22"/>
            <w:szCs w:val="22"/>
          </w:rPr>
          <w:t>brief In</w:t>
        </w:r>
      </w:ins>
      <w:ins w:id="6" w:author="charlotte.albury@me.com" w:date="2018-06-19T15:01:00Z">
        <w:r w:rsidR="00F10638" w:rsidRPr="005A299D">
          <w:rPr>
            <w:sz w:val="22"/>
            <w:szCs w:val="22"/>
          </w:rPr>
          <w:t>terventions f</w:t>
        </w:r>
      </w:ins>
      <w:ins w:id="7" w:author="charlotte.albury@me.com" w:date="2018-06-19T15:00:00Z">
        <w:r w:rsidR="00F10638" w:rsidRPr="005A299D">
          <w:rPr>
            <w:sz w:val="22"/>
            <w:szCs w:val="22"/>
          </w:rPr>
          <w:t>or weight loss (</w:t>
        </w:r>
      </w:ins>
      <w:r w:rsidR="00E8572C" w:rsidRPr="005A299D">
        <w:rPr>
          <w:sz w:val="22"/>
          <w:szCs w:val="22"/>
        </w:rPr>
        <w:t>BWeL</w:t>
      </w:r>
      <w:ins w:id="8" w:author="charlotte.albury@me.com" w:date="2018-06-19T15:00:00Z">
        <w:r w:rsidR="00F10638" w:rsidRPr="005A299D">
          <w:rPr>
            <w:sz w:val="22"/>
            <w:szCs w:val="22"/>
          </w:rPr>
          <w:t>)</w:t>
        </w:r>
      </w:ins>
      <w:r w:rsidR="00E8572C" w:rsidRPr="005A299D">
        <w:rPr>
          <w:sz w:val="22"/>
          <w:szCs w:val="22"/>
        </w:rPr>
        <w:t xml:space="preserve"> trial</w:t>
      </w:r>
      <w:ins w:id="9" w:author="charlotte.albury@me.com" w:date="2018-06-19T15:12:00Z">
        <w:r w:rsidR="00F10638" w:rsidRPr="005A299D">
          <w:rPr>
            <w:sz w:val="22"/>
            <w:szCs w:val="22"/>
          </w:rPr>
          <w:t>.</w:t>
        </w:r>
      </w:ins>
      <w:r w:rsidR="00E8572C" w:rsidRPr="005A299D">
        <w:rPr>
          <w:sz w:val="22"/>
          <w:szCs w:val="22"/>
        </w:rPr>
        <w:t xml:space="preserve"> </w:t>
      </w:r>
      <w:ins w:id="10" w:author="charlotte.albury@me.com" w:date="2018-06-19T15:12:00Z">
        <w:r w:rsidR="00F10638" w:rsidRPr="005A299D">
          <w:rPr>
            <w:sz w:val="22"/>
            <w:szCs w:val="22"/>
          </w:rPr>
          <w:t>I</w:t>
        </w:r>
      </w:ins>
      <w:r w:rsidR="00E8572C" w:rsidRPr="005A299D">
        <w:rPr>
          <w:sz w:val="22"/>
          <w:szCs w:val="22"/>
        </w:rPr>
        <w:t xml:space="preserve">n </w:t>
      </w:r>
      <w:ins w:id="11" w:author="charlotte.albury@me.com" w:date="2018-06-19T15:12:00Z">
        <w:r w:rsidR="00F10638" w:rsidRPr="005A299D">
          <w:rPr>
            <w:sz w:val="22"/>
            <w:szCs w:val="22"/>
          </w:rPr>
          <w:t>this trial</w:t>
        </w:r>
      </w:ins>
      <w:r w:rsidR="00786AAE" w:rsidRPr="005A299D">
        <w:rPr>
          <w:sz w:val="22"/>
          <w:szCs w:val="22"/>
        </w:rPr>
        <w:t>,</w:t>
      </w:r>
      <w:ins w:id="12" w:author="charlotte.albury@me.com" w:date="2018-06-19T15:12:00Z">
        <w:r w:rsidR="00F10638" w:rsidRPr="005A299D">
          <w:rPr>
            <w:sz w:val="22"/>
            <w:szCs w:val="22"/>
          </w:rPr>
          <w:t xml:space="preserve"> </w:t>
        </w:r>
      </w:ins>
      <w:r w:rsidR="00E8572C" w:rsidRPr="005A299D">
        <w:rPr>
          <w:sz w:val="22"/>
          <w:szCs w:val="22"/>
        </w:rPr>
        <w:t>patients with a BMI</w:t>
      </w:r>
      <w:r w:rsidR="00CE5A38" w:rsidRPr="00E958D8">
        <w:rPr>
          <w:sz w:val="22"/>
          <w:szCs w:val="22"/>
          <w:u w:val="single"/>
        </w:rPr>
        <w:t>&gt;</w:t>
      </w:r>
      <w:r w:rsidR="00E8572C" w:rsidRPr="005A299D">
        <w:rPr>
          <w:sz w:val="22"/>
          <w:szCs w:val="22"/>
        </w:rPr>
        <w:t>30</w:t>
      </w:r>
      <w:ins w:id="13" w:author="charlotte.albury@me.com" w:date="2018-06-19T15:13:00Z">
        <w:r w:rsidR="00F10638" w:rsidRPr="005A299D">
          <w:rPr>
            <w:sz w:val="22"/>
            <w:szCs w:val="22"/>
          </w:rPr>
          <w:t xml:space="preserve"> who were not </w:t>
        </w:r>
      </w:ins>
      <w:ins w:id="14" w:author="charlotte.albury@me.com" w:date="2018-06-19T15:17:00Z">
        <w:r w:rsidR="00A8573B" w:rsidRPr="005A299D">
          <w:rPr>
            <w:sz w:val="22"/>
            <w:szCs w:val="22"/>
          </w:rPr>
          <w:t xml:space="preserve">actively </w:t>
        </w:r>
      </w:ins>
      <w:ins w:id="15" w:author="charlotte.albury@me.com" w:date="2018-06-19T15:13:00Z">
        <w:r w:rsidR="00F10638" w:rsidRPr="005A299D">
          <w:rPr>
            <w:sz w:val="22"/>
            <w:szCs w:val="22"/>
          </w:rPr>
          <w:t xml:space="preserve">seeking to </w:t>
        </w:r>
      </w:ins>
      <w:ins w:id="16" w:author="charlotte.albury@me.com" w:date="2018-06-19T15:17:00Z">
        <w:r w:rsidR="00A8573B" w:rsidRPr="005A299D">
          <w:rPr>
            <w:sz w:val="22"/>
            <w:szCs w:val="22"/>
          </w:rPr>
          <w:t>lose</w:t>
        </w:r>
      </w:ins>
      <w:ins w:id="17" w:author="charlotte.albury@me.com" w:date="2018-06-19T15:13:00Z">
        <w:r w:rsidR="00F10638" w:rsidRPr="005A299D">
          <w:rPr>
            <w:sz w:val="22"/>
            <w:szCs w:val="22"/>
          </w:rPr>
          <w:t xml:space="preserve"> weight, </w:t>
        </w:r>
      </w:ins>
      <w:r w:rsidR="00E8572C" w:rsidRPr="005A299D">
        <w:rPr>
          <w:sz w:val="22"/>
          <w:szCs w:val="22"/>
        </w:rPr>
        <w:t xml:space="preserve">were randomized </w:t>
      </w:r>
      <w:ins w:id="18" w:author="charlotte.albury@me.com" w:date="2018-06-19T14:59:00Z">
        <w:r w:rsidR="00F10638" w:rsidRPr="005A299D">
          <w:rPr>
            <w:sz w:val="22"/>
            <w:szCs w:val="22"/>
          </w:rPr>
          <w:t xml:space="preserve">to </w:t>
        </w:r>
      </w:ins>
      <w:ins w:id="19" w:author="charlotte.albury@me.com" w:date="2018-06-19T15:00:00Z">
        <w:r w:rsidR="00F10638" w:rsidRPr="005A299D">
          <w:rPr>
            <w:sz w:val="22"/>
            <w:szCs w:val="22"/>
          </w:rPr>
          <w:t>receive</w:t>
        </w:r>
      </w:ins>
      <w:r w:rsidR="006A1798" w:rsidRPr="005A299D">
        <w:rPr>
          <w:sz w:val="22"/>
          <w:szCs w:val="22"/>
        </w:rPr>
        <w:t xml:space="preserve"> a </w:t>
      </w:r>
      <w:ins w:id="20" w:author="charlotte.albury@me.com" w:date="2018-06-19T15:17:00Z">
        <w:r w:rsidR="00A8573B" w:rsidRPr="005A299D">
          <w:rPr>
            <w:sz w:val="22"/>
            <w:szCs w:val="22"/>
          </w:rPr>
          <w:t xml:space="preserve">brief </w:t>
        </w:r>
      </w:ins>
      <w:r w:rsidR="006A1798" w:rsidRPr="005A299D">
        <w:rPr>
          <w:sz w:val="22"/>
          <w:szCs w:val="22"/>
        </w:rPr>
        <w:t>free referral to a commercial weight man</w:t>
      </w:r>
      <w:r w:rsidR="000D2414" w:rsidRPr="005A299D">
        <w:rPr>
          <w:sz w:val="22"/>
          <w:szCs w:val="22"/>
        </w:rPr>
        <w:t xml:space="preserve">agement </w:t>
      </w:r>
      <w:ins w:id="21" w:author="charlotte.albury@me.com" w:date="2018-06-19T15:00:00Z">
        <w:r w:rsidR="00F10638" w:rsidRPr="005A299D">
          <w:rPr>
            <w:sz w:val="22"/>
            <w:szCs w:val="22"/>
          </w:rPr>
          <w:t>programme</w:t>
        </w:r>
      </w:ins>
      <w:ins w:id="22" w:author="charlotte.albury@me.com" w:date="2018-06-19T15:13:00Z">
        <w:r w:rsidR="00F10638" w:rsidRPr="005A299D">
          <w:rPr>
            <w:sz w:val="22"/>
            <w:szCs w:val="22"/>
          </w:rPr>
          <w:t xml:space="preserve"> at the end of a typical consultation with their GP</w:t>
        </w:r>
      </w:ins>
      <w:r w:rsidR="000D2414" w:rsidRPr="005A299D">
        <w:rPr>
          <w:sz w:val="22"/>
          <w:szCs w:val="22"/>
        </w:rPr>
        <w:t xml:space="preserve">. </w:t>
      </w:r>
      <w:ins w:id="23" w:author="charlotte.albury@me.com" w:date="2018-06-19T15:17:00Z">
        <w:r w:rsidR="00A8573B" w:rsidRPr="005A299D">
          <w:rPr>
            <w:sz w:val="22"/>
            <w:szCs w:val="22"/>
          </w:rPr>
          <w:t>Consultation</w:t>
        </w:r>
      </w:ins>
      <w:ins w:id="24" w:author="charlotte.albury@me.com" w:date="2018-06-19T15:14:00Z">
        <w:r w:rsidR="00A8573B" w:rsidRPr="005A299D">
          <w:rPr>
            <w:sz w:val="22"/>
            <w:szCs w:val="22"/>
          </w:rPr>
          <w:t xml:space="preserve"> recordings were transcribed </w:t>
        </w:r>
      </w:ins>
      <w:ins w:id="25" w:author="charlotte.albury@me.com" w:date="2018-06-19T15:17:00Z">
        <w:r w:rsidR="00A8573B" w:rsidRPr="005A299D">
          <w:rPr>
            <w:sz w:val="22"/>
            <w:szCs w:val="22"/>
          </w:rPr>
          <w:t>verbatim and</w:t>
        </w:r>
      </w:ins>
      <w:ins w:id="26" w:author="charlotte.albury@me.com" w:date="2018-06-19T15:14:00Z">
        <w:r w:rsidR="00A8573B" w:rsidRPr="005A299D">
          <w:rPr>
            <w:sz w:val="22"/>
            <w:szCs w:val="22"/>
          </w:rPr>
          <w:t xml:space="preserve"> </w:t>
        </w:r>
      </w:ins>
      <w:ins w:id="27" w:author="charlotte.albury@me.com" w:date="2018-06-19T15:01:00Z">
        <w:r w:rsidR="00F10638" w:rsidRPr="005A299D">
          <w:rPr>
            <w:sz w:val="22"/>
            <w:szCs w:val="22"/>
          </w:rPr>
          <w:t>coded using</w:t>
        </w:r>
      </w:ins>
      <w:r w:rsidR="001129A9" w:rsidRPr="005A299D">
        <w:rPr>
          <w:sz w:val="22"/>
          <w:szCs w:val="22"/>
        </w:rPr>
        <w:t xml:space="preserve"> </w:t>
      </w:r>
      <w:ins w:id="28" w:author="charlotte.albury@me.com" w:date="2018-06-19T15:01:00Z">
        <w:r w:rsidR="00F10638" w:rsidRPr="005A299D">
          <w:rPr>
            <w:sz w:val="22"/>
            <w:szCs w:val="22"/>
          </w:rPr>
          <w:t xml:space="preserve">the BCT </w:t>
        </w:r>
      </w:ins>
      <w:ins w:id="29" w:author="charlotte.albury@me.com" w:date="2018-06-19T15:02:00Z">
        <w:r w:rsidR="00F10638" w:rsidRPr="005A299D">
          <w:rPr>
            <w:sz w:val="22"/>
            <w:szCs w:val="22"/>
          </w:rPr>
          <w:t>taxonomy</w:t>
        </w:r>
      </w:ins>
      <w:ins w:id="30" w:author="bourhill.jk" w:date="2018-06-19T14:37:00Z">
        <w:r w:rsidR="0016380E" w:rsidRPr="005A299D">
          <w:rPr>
            <w:rStyle w:val="FootnoteReference"/>
            <w:sz w:val="22"/>
            <w:szCs w:val="22"/>
          </w:rPr>
          <w:footnoteReference w:id="1"/>
        </w:r>
      </w:ins>
      <w:ins w:id="33" w:author="charlotte.albury@me.com" w:date="2018-06-19T15:14:00Z">
        <w:r w:rsidR="00A8573B" w:rsidRPr="005A299D">
          <w:rPr>
            <w:sz w:val="22"/>
            <w:szCs w:val="22"/>
          </w:rPr>
          <w:t xml:space="preserve">. </w:t>
        </w:r>
      </w:ins>
      <w:ins w:id="34" w:author="charlotte.albury@me.com" w:date="2018-06-19T15:15:00Z">
        <w:r w:rsidR="00A8573B" w:rsidRPr="005A299D">
          <w:rPr>
            <w:sz w:val="22"/>
            <w:szCs w:val="22"/>
          </w:rPr>
          <w:t xml:space="preserve"> Three coder</w:t>
        </w:r>
      </w:ins>
      <w:r w:rsidR="00932FA6">
        <w:rPr>
          <w:sz w:val="22"/>
          <w:szCs w:val="22"/>
        </w:rPr>
        <w:t xml:space="preserve">s </w:t>
      </w:r>
      <w:ins w:id="35" w:author="charlotte.albury@me.com" w:date="2018-06-19T15:15:00Z">
        <w:r w:rsidR="00A8573B" w:rsidRPr="005A299D">
          <w:rPr>
            <w:sz w:val="22"/>
            <w:szCs w:val="22"/>
          </w:rPr>
          <w:t xml:space="preserve">initially coded 20 consultation interventions independently. All three coders then met, discussed the interventions they had coded, and agreed on a </w:t>
        </w:r>
      </w:ins>
      <w:ins w:id="36" w:author="charlotte.albury@me.com" w:date="2018-06-19T15:17:00Z">
        <w:r w:rsidR="00A8573B" w:rsidRPr="005A299D">
          <w:rPr>
            <w:sz w:val="22"/>
            <w:szCs w:val="22"/>
          </w:rPr>
          <w:t xml:space="preserve">comprehensive </w:t>
        </w:r>
      </w:ins>
      <w:ins w:id="37" w:author="charlotte.albury@me.com" w:date="2018-06-19T15:15:00Z">
        <w:r w:rsidR="00A8573B" w:rsidRPr="005A299D">
          <w:rPr>
            <w:sz w:val="22"/>
            <w:szCs w:val="22"/>
          </w:rPr>
          <w:t xml:space="preserve">coding framework. Disagreements were resolved through discussion. The lead researcher (JB) then coded all remaining consultations in line with the coding framework.  One researcher (CA) coded a further 10 through the process to ensure the lead researcher had not deviated from the agreed coding framework.  During the coding process, coders constructed and continuously updated a code book that contained detailed </w:t>
        </w:r>
      </w:ins>
      <w:ins w:id="38" w:author="charlotte.albury@me.com" w:date="2018-06-19T15:18:00Z">
        <w:r w:rsidR="00A8573B" w:rsidRPr="005A299D">
          <w:rPr>
            <w:sz w:val="22"/>
            <w:szCs w:val="22"/>
          </w:rPr>
          <w:t>definitions and examples to illustrate</w:t>
        </w:r>
      </w:ins>
      <w:ins w:id="39" w:author="charlotte.albury@me.com" w:date="2018-06-19T15:15:00Z">
        <w:r w:rsidR="00A8573B" w:rsidRPr="005A299D">
          <w:rPr>
            <w:sz w:val="22"/>
            <w:szCs w:val="22"/>
          </w:rPr>
          <w:t xml:space="preserve"> </w:t>
        </w:r>
      </w:ins>
      <w:ins w:id="40" w:author="charlotte.albury@me.com" w:date="2018-06-19T15:18:00Z">
        <w:r w:rsidR="00A8573B" w:rsidRPr="005A299D">
          <w:rPr>
            <w:sz w:val="22"/>
            <w:szCs w:val="22"/>
          </w:rPr>
          <w:t>each</w:t>
        </w:r>
      </w:ins>
      <w:ins w:id="41" w:author="charlotte.albury@me.com" w:date="2018-06-19T15:15:00Z">
        <w:r w:rsidR="00A8573B" w:rsidRPr="005A299D">
          <w:rPr>
            <w:sz w:val="22"/>
            <w:szCs w:val="22"/>
          </w:rPr>
          <w:t xml:space="preserve"> technique.  </w:t>
        </w:r>
      </w:ins>
      <w:ins w:id="42" w:author="charlotte.albury@me.com" w:date="2018-06-19T15:16:00Z">
        <w:r w:rsidR="00A8573B" w:rsidRPr="005A299D">
          <w:rPr>
            <w:sz w:val="22"/>
            <w:szCs w:val="22"/>
          </w:rPr>
          <w:t>C</w:t>
        </w:r>
      </w:ins>
      <w:ins w:id="43" w:author="charlotte.albury@me.com" w:date="2018-06-19T15:15:00Z">
        <w:r w:rsidR="00A8573B" w:rsidRPr="005A299D">
          <w:rPr>
            <w:sz w:val="22"/>
            <w:szCs w:val="22"/>
          </w:rPr>
          <w:t>oders were blinded to</w:t>
        </w:r>
      </w:ins>
      <w:r w:rsidR="0077610C">
        <w:rPr>
          <w:sz w:val="22"/>
          <w:szCs w:val="22"/>
        </w:rPr>
        <w:t xml:space="preserve"> the</w:t>
      </w:r>
      <w:ins w:id="44" w:author="charlotte.albury@me.com" w:date="2018-06-19T15:16:00Z">
        <w:r w:rsidR="00A8573B" w:rsidRPr="005A299D">
          <w:rPr>
            <w:sz w:val="22"/>
            <w:szCs w:val="22"/>
          </w:rPr>
          <w:t xml:space="preserve"> associated</w:t>
        </w:r>
      </w:ins>
      <w:ins w:id="45" w:author="charlotte.albury@me.com" w:date="2018-06-19T15:15:00Z">
        <w:r w:rsidR="00A8573B" w:rsidRPr="005A299D">
          <w:rPr>
            <w:sz w:val="22"/>
            <w:szCs w:val="22"/>
          </w:rPr>
          <w:t xml:space="preserve"> patient data. </w:t>
        </w:r>
      </w:ins>
    </w:p>
    <w:p w14:paraId="71B08BD7" w14:textId="77777777" w:rsidR="000634F0" w:rsidRDefault="000634F0" w:rsidP="00774DDB">
      <w:pPr>
        <w:spacing w:line="276" w:lineRule="auto"/>
        <w:jc w:val="both"/>
        <w:rPr>
          <w:sz w:val="22"/>
          <w:szCs w:val="22"/>
        </w:rPr>
      </w:pPr>
    </w:p>
    <w:p w14:paraId="66968022" w14:textId="1539CF75" w:rsidR="00C70AEF" w:rsidRDefault="00C70AEF" w:rsidP="00774DDB">
      <w:pPr>
        <w:spacing w:line="276" w:lineRule="auto"/>
        <w:jc w:val="both"/>
        <w:rPr>
          <w:sz w:val="22"/>
          <w:szCs w:val="22"/>
        </w:rPr>
      </w:pPr>
      <w:r w:rsidRPr="009C3D5A">
        <w:rPr>
          <w:b/>
          <w:sz w:val="22"/>
          <w:szCs w:val="22"/>
        </w:rPr>
        <w:t>Exposure:</w:t>
      </w:r>
      <w:r>
        <w:rPr>
          <w:sz w:val="22"/>
          <w:szCs w:val="22"/>
        </w:rPr>
        <w:t xml:space="preserve"> </w:t>
      </w:r>
      <w:ins w:id="46" w:author="charlotte.albury@me.com" w:date="2018-06-19T15:16:00Z">
        <w:r w:rsidR="00A8573B" w:rsidRPr="005A299D">
          <w:rPr>
            <w:sz w:val="22"/>
            <w:szCs w:val="22"/>
          </w:rPr>
          <w:t>W</w:t>
        </w:r>
      </w:ins>
      <w:r w:rsidR="00365E29">
        <w:rPr>
          <w:sz w:val="22"/>
          <w:szCs w:val="22"/>
        </w:rPr>
        <w:t>e identified the presence of</w:t>
      </w:r>
      <w:r w:rsidR="001129A9" w:rsidRPr="005A299D">
        <w:rPr>
          <w:sz w:val="22"/>
          <w:szCs w:val="22"/>
        </w:rPr>
        <w:t xml:space="preserve"> BCTs that appear at least once in the </w:t>
      </w:r>
      <w:r w:rsidR="00E8572C" w:rsidRPr="005A299D">
        <w:rPr>
          <w:sz w:val="22"/>
          <w:szCs w:val="22"/>
        </w:rPr>
        <w:t xml:space="preserve">237 transcribed recordings of </w:t>
      </w:r>
      <w:r w:rsidR="000D2414" w:rsidRPr="005A299D">
        <w:rPr>
          <w:sz w:val="22"/>
          <w:szCs w:val="22"/>
        </w:rPr>
        <w:t>consultati</w:t>
      </w:r>
      <w:r w:rsidR="001129A9" w:rsidRPr="005A299D">
        <w:rPr>
          <w:sz w:val="22"/>
          <w:szCs w:val="22"/>
        </w:rPr>
        <w:t>ons from the intervention group.</w:t>
      </w:r>
      <w:r w:rsidR="000634F0">
        <w:rPr>
          <w:sz w:val="22"/>
          <w:szCs w:val="22"/>
        </w:rPr>
        <w:t xml:space="preserve"> </w:t>
      </w:r>
      <w:r w:rsidR="00365E29">
        <w:rPr>
          <w:sz w:val="22"/>
          <w:szCs w:val="22"/>
        </w:rPr>
        <w:t xml:space="preserve">We decided to exclude BCTs that were used in less than 3% of </w:t>
      </w:r>
      <w:r w:rsidR="00FC6947">
        <w:rPr>
          <w:sz w:val="22"/>
          <w:szCs w:val="22"/>
        </w:rPr>
        <w:t xml:space="preserve">the </w:t>
      </w:r>
      <w:r w:rsidR="00365E29">
        <w:rPr>
          <w:sz w:val="22"/>
          <w:szCs w:val="22"/>
        </w:rPr>
        <w:t xml:space="preserve">consultations as these are too sparse for further analysis. </w:t>
      </w:r>
      <w:ins w:id="47" w:author="charlotte.albury@me.com" w:date="2018-06-19T14:07:00Z">
        <w:r w:rsidR="00753876" w:rsidRPr="005A299D">
          <w:rPr>
            <w:sz w:val="22"/>
            <w:szCs w:val="22"/>
          </w:rPr>
          <w:t>We wil</w:t>
        </w:r>
      </w:ins>
      <w:ins w:id="48" w:author="bourhill.jk" w:date="2018-06-19T14:29:00Z">
        <w:r w:rsidR="0016380E" w:rsidRPr="005A299D">
          <w:rPr>
            <w:sz w:val="22"/>
            <w:szCs w:val="22"/>
          </w:rPr>
          <w:t>l</w:t>
        </w:r>
      </w:ins>
      <w:ins w:id="49" w:author="charlotte.albury@me.com" w:date="2018-06-19T14:07:00Z">
        <w:r w:rsidR="00753876" w:rsidRPr="005A299D">
          <w:rPr>
            <w:sz w:val="22"/>
            <w:szCs w:val="22"/>
          </w:rPr>
          <w:t xml:space="preserve"> conduct a statistical analysis to</w:t>
        </w:r>
      </w:ins>
      <w:r w:rsidR="00592A6A" w:rsidRPr="005A299D">
        <w:rPr>
          <w:sz w:val="22"/>
          <w:szCs w:val="22"/>
        </w:rPr>
        <w:t xml:space="preserve"> </w:t>
      </w:r>
      <w:ins w:id="50" w:author="charlotte.albury@me.com" w:date="2018-06-19T14:07:00Z">
        <w:r w:rsidR="00753876" w:rsidRPr="005A299D">
          <w:rPr>
            <w:sz w:val="22"/>
            <w:szCs w:val="22"/>
          </w:rPr>
          <w:t>examine the</w:t>
        </w:r>
      </w:ins>
      <w:r w:rsidR="00592A6A" w:rsidRPr="005A299D">
        <w:rPr>
          <w:sz w:val="22"/>
          <w:szCs w:val="22"/>
        </w:rPr>
        <w:t xml:space="preserve"> effectiveness of </w:t>
      </w:r>
      <w:r w:rsidR="00E11954" w:rsidRPr="005A299D">
        <w:rPr>
          <w:sz w:val="22"/>
          <w:szCs w:val="22"/>
        </w:rPr>
        <w:t xml:space="preserve">the </w:t>
      </w:r>
      <w:r w:rsidR="00365E29">
        <w:rPr>
          <w:sz w:val="22"/>
          <w:szCs w:val="22"/>
        </w:rPr>
        <w:t xml:space="preserve">BCTs that were used in more than 3% of </w:t>
      </w:r>
      <w:r>
        <w:rPr>
          <w:sz w:val="22"/>
          <w:szCs w:val="22"/>
        </w:rPr>
        <w:t>the consultations (8 consultations)</w:t>
      </w:r>
      <w:r w:rsidR="00AA1051">
        <w:rPr>
          <w:sz w:val="22"/>
          <w:szCs w:val="22"/>
        </w:rPr>
        <w:t>.</w:t>
      </w:r>
      <w:r w:rsidR="00043C03">
        <w:rPr>
          <w:sz w:val="22"/>
          <w:szCs w:val="22"/>
        </w:rPr>
        <w:t xml:space="preserve"> </w:t>
      </w:r>
    </w:p>
    <w:p w14:paraId="50B31503" w14:textId="02625217" w:rsidR="00C97031" w:rsidRDefault="00C97031" w:rsidP="00774DDB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Fidel</w:t>
      </w:r>
      <w:r w:rsidR="00383FA4">
        <w:rPr>
          <w:sz w:val="22"/>
          <w:szCs w:val="22"/>
        </w:rPr>
        <w:t>ity to the trial training video is the second exposure. W</w:t>
      </w:r>
      <w:r w:rsidR="00383FA4" w:rsidRPr="005A299D">
        <w:rPr>
          <w:sz w:val="22"/>
          <w:szCs w:val="22"/>
        </w:rPr>
        <w:t>e have identified 9 BCTs that are used in the BWeL training video that was watched by GPs participating</w:t>
      </w:r>
      <w:r w:rsidR="00383FA4">
        <w:rPr>
          <w:sz w:val="22"/>
          <w:szCs w:val="22"/>
        </w:rPr>
        <w:t xml:space="preserve"> in the BWeL trial. W</w:t>
      </w:r>
      <w:r w:rsidR="00383FA4" w:rsidRPr="005A299D">
        <w:rPr>
          <w:sz w:val="22"/>
          <w:szCs w:val="22"/>
        </w:rPr>
        <w:t xml:space="preserve">e intend to analyse how well the BCTs used in the consultations </w:t>
      </w:r>
      <w:r w:rsidR="00383FA4">
        <w:rPr>
          <w:sz w:val="22"/>
          <w:szCs w:val="22"/>
        </w:rPr>
        <w:t xml:space="preserve">reflect those that were recommended, </w:t>
      </w:r>
      <w:r w:rsidR="00383FA4" w:rsidRPr="005A299D">
        <w:rPr>
          <w:sz w:val="22"/>
          <w:szCs w:val="22"/>
        </w:rPr>
        <w:t xml:space="preserve">by </w:t>
      </w:r>
      <w:r w:rsidR="00383FA4">
        <w:rPr>
          <w:sz w:val="22"/>
          <w:szCs w:val="22"/>
        </w:rPr>
        <w:t xml:space="preserve">scoring consultations on a </w:t>
      </w:r>
      <w:r w:rsidR="00383FA4" w:rsidRPr="005A299D">
        <w:rPr>
          <w:sz w:val="22"/>
          <w:szCs w:val="22"/>
        </w:rPr>
        <w:t xml:space="preserve">0-9 </w:t>
      </w:r>
      <w:r w:rsidR="00383FA4">
        <w:rPr>
          <w:sz w:val="22"/>
          <w:szCs w:val="22"/>
        </w:rPr>
        <w:t xml:space="preserve">scale according to their use of the 9 recommended BCTs. </w:t>
      </w:r>
    </w:p>
    <w:p w14:paraId="0139F6ED" w14:textId="77777777" w:rsidR="00C97031" w:rsidRDefault="00C97031" w:rsidP="00774DDB">
      <w:pPr>
        <w:spacing w:line="276" w:lineRule="auto"/>
        <w:jc w:val="both"/>
        <w:rPr>
          <w:sz w:val="22"/>
          <w:szCs w:val="22"/>
        </w:rPr>
      </w:pPr>
    </w:p>
    <w:p w14:paraId="65E66A7C" w14:textId="08CFD353" w:rsidR="00C70AEF" w:rsidRDefault="00C70AEF" w:rsidP="00774DDB">
      <w:pPr>
        <w:spacing w:line="276" w:lineRule="auto"/>
        <w:jc w:val="both"/>
        <w:rPr>
          <w:sz w:val="22"/>
          <w:szCs w:val="22"/>
        </w:rPr>
      </w:pPr>
      <w:r w:rsidRPr="009C3D5A">
        <w:rPr>
          <w:b/>
          <w:sz w:val="22"/>
          <w:szCs w:val="22"/>
        </w:rPr>
        <w:t>Outcomes:</w:t>
      </w:r>
      <w:r>
        <w:rPr>
          <w:sz w:val="22"/>
          <w:szCs w:val="22"/>
        </w:rPr>
        <w:t xml:space="preserve"> Our primary outcome is patient attendance at commercial weight management groups. </w:t>
      </w:r>
      <w:r w:rsidR="00263724">
        <w:rPr>
          <w:sz w:val="22"/>
          <w:szCs w:val="22"/>
        </w:rPr>
        <w:t xml:space="preserve">Our secondary outcome is patient agreement to attend these services. </w:t>
      </w:r>
      <w:r w:rsidR="009746C6" w:rsidRPr="005A299D">
        <w:rPr>
          <w:sz w:val="22"/>
          <w:szCs w:val="22"/>
        </w:rPr>
        <w:t xml:space="preserve"> </w:t>
      </w:r>
      <w:r w:rsidR="00BC1333">
        <w:rPr>
          <w:sz w:val="22"/>
          <w:szCs w:val="22"/>
        </w:rPr>
        <w:t xml:space="preserve">These outcomes were obtained from the original BWeL trial and analysis of the consultation respectively. </w:t>
      </w:r>
    </w:p>
    <w:p w14:paraId="590F8CF9" w14:textId="77777777" w:rsidR="00C70AEF" w:rsidRDefault="00C70AEF" w:rsidP="00774DDB">
      <w:pPr>
        <w:spacing w:line="276" w:lineRule="auto"/>
        <w:jc w:val="both"/>
        <w:rPr>
          <w:sz w:val="22"/>
          <w:szCs w:val="22"/>
        </w:rPr>
      </w:pPr>
    </w:p>
    <w:p w14:paraId="29692830" w14:textId="77777777" w:rsidR="00284268" w:rsidRDefault="00516BF6" w:rsidP="00774DDB">
      <w:pPr>
        <w:spacing w:line="276" w:lineRule="auto"/>
        <w:jc w:val="both"/>
        <w:rPr>
          <w:sz w:val="22"/>
          <w:szCs w:val="22"/>
        </w:rPr>
      </w:pPr>
      <w:r w:rsidRPr="009C3D5A">
        <w:rPr>
          <w:b/>
          <w:sz w:val="22"/>
          <w:szCs w:val="22"/>
        </w:rPr>
        <w:t>Covariates:</w:t>
      </w:r>
      <w:r>
        <w:rPr>
          <w:sz w:val="22"/>
          <w:szCs w:val="22"/>
        </w:rPr>
        <w:t xml:space="preserve"> </w:t>
      </w:r>
      <w:r w:rsidR="000E7C44" w:rsidRPr="005A299D">
        <w:rPr>
          <w:sz w:val="22"/>
          <w:szCs w:val="22"/>
        </w:rPr>
        <w:t xml:space="preserve">The analysis will be adjusted for </w:t>
      </w:r>
      <w:r w:rsidR="00E57F8C" w:rsidRPr="005A299D">
        <w:rPr>
          <w:sz w:val="22"/>
          <w:szCs w:val="22"/>
        </w:rPr>
        <w:t xml:space="preserve">the patient’s </w:t>
      </w:r>
      <w:r w:rsidR="000D551E" w:rsidRPr="005A299D">
        <w:rPr>
          <w:sz w:val="22"/>
          <w:szCs w:val="22"/>
        </w:rPr>
        <w:t>age, initial BMI, gender</w:t>
      </w:r>
      <w:r w:rsidR="00284268">
        <w:rPr>
          <w:sz w:val="22"/>
          <w:szCs w:val="22"/>
        </w:rPr>
        <w:t xml:space="preserve">, </w:t>
      </w:r>
      <w:r w:rsidR="00735DC2" w:rsidRPr="005A299D">
        <w:rPr>
          <w:sz w:val="22"/>
          <w:szCs w:val="22"/>
        </w:rPr>
        <w:t xml:space="preserve">index </w:t>
      </w:r>
      <w:r w:rsidR="000B4E82">
        <w:rPr>
          <w:sz w:val="22"/>
          <w:szCs w:val="22"/>
        </w:rPr>
        <w:t>of multiple deprivation score and</w:t>
      </w:r>
      <w:r w:rsidR="00284268">
        <w:rPr>
          <w:sz w:val="22"/>
          <w:szCs w:val="22"/>
        </w:rPr>
        <w:t xml:space="preserve"> which GP delivered the intervention. </w:t>
      </w:r>
    </w:p>
    <w:p w14:paraId="67900E2E" w14:textId="77777777" w:rsidR="00284268" w:rsidRDefault="00284268" w:rsidP="00774DDB">
      <w:pPr>
        <w:spacing w:line="276" w:lineRule="auto"/>
        <w:jc w:val="both"/>
        <w:rPr>
          <w:sz w:val="22"/>
          <w:szCs w:val="22"/>
        </w:rPr>
      </w:pPr>
    </w:p>
    <w:p w14:paraId="04B252CF" w14:textId="481F88F8" w:rsidR="00284268" w:rsidRPr="009C3D5A" w:rsidRDefault="00284268" w:rsidP="00774DDB">
      <w:pPr>
        <w:spacing w:line="276" w:lineRule="auto"/>
        <w:jc w:val="both"/>
        <w:rPr>
          <w:b/>
          <w:sz w:val="22"/>
          <w:szCs w:val="22"/>
        </w:rPr>
      </w:pPr>
      <w:r w:rsidRPr="009C3D5A">
        <w:rPr>
          <w:b/>
          <w:sz w:val="22"/>
          <w:szCs w:val="22"/>
        </w:rPr>
        <w:t>Statistical Analysis:</w:t>
      </w:r>
    </w:p>
    <w:p w14:paraId="0000A836" w14:textId="77777777" w:rsidR="00284268" w:rsidRDefault="00284268" w:rsidP="00774DDB">
      <w:pPr>
        <w:spacing w:line="276" w:lineRule="auto"/>
        <w:jc w:val="both"/>
        <w:rPr>
          <w:sz w:val="22"/>
          <w:szCs w:val="22"/>
        </w:rPr>
      </w:pPr>
    </w:p>
    <w:p w14:paraId="277FCCC4" w14:textId="6BD7A737" w:rsidR="000169F3" w:rsidRDefault="000169F3" w:rsidP="00774DDB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will perform descriptive statistics, </w:t>
      </w:r>
      <w:r w:rsidR="0018689E">
        <w:rPr>
          <w:sz w:val="22"/>
          <w:szCs w:val="22"/>
        </w:rPr>
        <w:t>and examine the BCTs for co-linearity.</w:t>
      </w:r>
      <w:r w:rsidR="009F435A">
        <w:rPr>
          <w:sz w:val="22"/>
          <w:szCs w:val="22"/>
        </w:rPr>
        <w:t xml:space="preserve"> The highly co-linear BCTs </w:t>
      </w:r>
      <w:r w:rsidR="00F44D38">
        <w:rPr>
          <w:sz w:val="22"/>
          <w:szCs w:val="22"/>
        </w:rPr>
        <w:t xml:space="preserve">will be </w:t>
      </w:r>
      <w:r w:rsidR="000011E7">
        <w:rPr>
          <w:sz w:val="22"/>
          <w:szCs w:val="22"/>
        </w:rPr>
        <w:t xml:space="preserve">examined further by uni-variate analysis </w:t>
      </w:r>
      <w:r w:rsidR="0096634D">
        <w:rPr>
          <w:sz w:val="22"/>
          <w:szCs w:val="22"/>
        </w:rPr>
        <w:t xml:space="preserve">and bi-variate analysis, combining the correlated BCTs. </w:t>
      </w:r>
      <w:r w:rsidR="00BE11B1">
        <w:rPr>
          <w:sz w:val="22"/>
          <w:szCs w:val="22"/>
        </w:rPr>
        <w:t xml:space="preserve">Where necessary, highly correlated BCTs will be grouped. </w:t>
      </w:r>
      <w:bookmarkStart w:id="51" w:name="_GoBack"/>
      <w:bookmarkEnd w:id="51"/>
    </w:p>
    <w:p w14:paraId="7DA4F950" w14:textId="77777777" w:rsidR="000011E7" w:rsidRDefault="000011E7" w:rsidP="00774DDB">
      <w:pPr>
        <w:spacing w:line="276" w:lineRule="auto"/>
        <w:jc w:val="both"/>
        <w:rPr>
          <w:sz w:val="22"/>
          <w:szCs w:val="22"/>
        </w:rPr>
      </w:pPr>
    </w:p>
    <w:p w14:paraId="64D543C1" w14:textId="77777777" w:rsidR="00FE2274" w:rsidRDefault="00FE2274" w:rsidP="00774DDB">
      <w:pPr>
        <w:spacing w:line="276" w:lineRule="auto"/>
        <w:jc w:val="both"/>
        <w:rPr>
          <w:sz w:val="22"/>
          <w:szCs w:val="22"/>
        </w:rPr>
      </w:pPr>
    </w:p>
    <w:p w14:paraId="5DF81979" w14:textId="5D7FA38D" w:rsidR="000161BD" w:rsidRPr="005A299D" w:rsidRDefault="00284268" w:rsidP="00774DDB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 w:rsidR="000161BD" w:rsidRPr="005A299D">
        <w:rPr>
          <w:sz w:val="22"/>
          <w:szCs w:val="22"/>
        </w:rPr>
        <w:t xml:space="preserve">ur </w:t>
      </w:r>
      <w:r w:rsidR="00FD3967" w:rsidRPr="005A299D">
        <w:rPr>
          <w:sz w:val="22"/>
          <w:szCs w:val="22"/>
        </w:rPr>
        <w:t xml:space="preserve">three main </w:t>
      </w:r>
      <w:r w:rsidR="000161BD" w:rsidRPr="005A299D">
        <w:rPr>
          <w:sz w:val="22"/>
          <w:szCs w:val="22"/>
        </w:rPr>
        <w:t>research questions are:</w:t>
      </w:r>
    </w:p>
    <w:p w14:paraId="6A9B5C38" w14:textId="77777777" w:rsidR="00E206EF" w:rsidRPr="005A299D" w:rsidRDefault="00E206EF" w:rsidP="00774DDB">
      <w:pPr>
        <w:spacing w:line="276" w:lineRule="auto"/>
        <w:jc w:val="both"/>
        <w:rPr>
          <w:sz w:val="22"/>
          <w:szCs w:val="22"/>
        </w:rPr>
      </w:pPr>
    </w:p>
    <w:p w14:paraId="278D782E" w14:textId="78007422" w:rsidR="000161BD" w:rsidRPr="005A299D" w:rsidRDefault="00972847" w:rsidP="00972847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5A299D">
        <w:rPr>
          <w:b/>
          <w:sz w:val="22"/>
          <w:szCs w:val="22"/>
        </w:rPr>
        <w:t>How do particular BCTs correlate with agreement to referral and patient attendance at commercial weight management programmes?</w:t>
      </w:r>
    </w:p>
    <w:p w14:paraId="134DBCF8" w14:textId="77777777" w:rsidR="00E206EF" w:rsidRPr="005A299D" w:rsidRDefault="00E206EF" w:rsidP="00E206EF">
      <w:pPr>
        <w:spacing w:line="276" w:lineRule="auto"/>
        <w:jc w:val="both"/>
        <w:rPr>
          <w:sz w:val="22"/>
          <w:szCs w:val="22"/>
        </w:rPr>
      </w:pPr>
    </w:p>
    <w:p w14:paraId="1F3E9AE1" w14:textId="06B4A041" w:rsidR="00E206EF" w:rsidRPr="005A299D" w:rsidRDefault="00284268" w:rsidP="00E206EF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will use </w:t>
      </w:r>
      <w:r w:rsidR="00E206EF" w:rsidRPr="005A299D">
        <w:rPr>
          <w:sz w:val="22"/>
          <w:szCs w:val="22"/>
        </w:rPr>
        <w:t xml:space="preserve">logistic regression </w:t>
      </w:r>
      <w:r>
        <w:rPr>
          <w:sz w:val="22"/>
          <w:szCs w:val="22"/>
        </w:rPr>
        <w:t xml:space="preserve">to obtain odds ratios, 95% confidence intervals and p values </w:t>
      </w:r>
      <w:r w:rsidR="009F435A">
        <w:rPr>
          <w:sz w:val="22"/>
          <w:szCs w:val="22"/>
        </w:rPr>
        <w:t>for each of the</w:t>
      </w:r>
      <w:r w:rsidR="00E206EF" w:rsidRPr="005A299D">
        <w:rPr>
          <w:sz w:val="22"/>
          <w:szCs w:val="22"/>
        </w:rPr>
        <w:t xml:space="preserve"> BCTs. </w:t>
      </w:r>
      <w:ins w:id="52" w:author="bourhill.jk" w:date="2018-06-19T14:41:00Z">
        <w:r w:rsidR="00EA7294" w:rsidRPr="005A299D">
          <w:rPr>
            <w:sz w:val="22"/>
            <w:szCs w:val="22"/>
          </w:rPr>
          <w:t xml:space="preserve">We will calculate </w:t>
        </w:r>
      </w:ins>
      <w:r w:rsidR="00F139C7" w:rsidRPr="005A299D">
        <w:rPr>
          <w:sz w:val="22"/>
          <w:szCs w:val="22"/>
        </w:rPr>
        <w:t>a crude association</w:t>
      </w:r>
      <w:r w:rsidR="00E206EF" w:rsidRPr="005A299D">
        <w:rPr>
          <w:sz w:val="22"/>
          <w:szCs w:val="22"/>
        </w:rPr>
        <w:t xml:space="preserve"> as well as </w:t>
      </w:r>
      <w:r>
        <w:rPr>
          <w:sz w:val="22"/>
          <w:szCs w:val="22"/>
        </w:rPr>
        <w:t>a multi-variable</w:t>
      </w:r>
      <w:r w:rsidR="00734C03">
        <w:rPr>
          <w:sz w:val="22"/>
          <w:szCs w:val="22"/>
        </w:rPr>
        <w:t xml:space="preserve"> mixed effects</w:t>
      </w:r>
      <w:r w:rsidR="006C7CBE" w:rsidRPr="005A299D">
        <w:rPr>
          <w:sz w:val="22"/>
          <w:szCs w:val="22"/>
        </w:rPr>
        <w:t xml:space="preserve"> </w:t>
      </w:r>
      <w:r w:rsidR="00734C03">
        <w:rPr>
          <w:sz w:val="22"/>
          <w:szCs w:val="22"/>
        </w:rPr>
        <w:t>estimates</w:t>
      </w:r>
      <w:r>
        <w:rPr>
          <w:sz w:val="22"/>
          <w:szCs w:val="22"/>
        </w:rPr>
        <w:t xml:space="preserve"> adjusted</w:t>
      </w:r>
      <w:r w:rsidR="00F35D50" w:rsidRPr="005A299D">
        <w:rPr>
          <w:sz w:val="22"/>
          <w:szCs w:val="22"/>
        </w:rPr>
        <w:t xml:space="preserve"> for patient age, sex, BMI, index of multiple deprivation score and </w:t>
      </w:r>
      <w:r w:rsidR="00630C8E" w:rsidRPr="005A299D">
        <w:rPr>
          <w:sz w:val="22"/>
          <w:szCs w:val="22"/>
        </w:rPr>
        <w:t xml:space="preserve">a </w:t>
      </w:r>
      <w:r>
        <w:rPr>
          <w:sz w:val="22"/>
          <w:szCs w:val="22"/>
        </w:rPr>
        <w:t>random effects term for</w:t>
      </w:r>
      <w:r w:rsidR="00630C8E" w:rsidRPr="005A299D">
        <w:rPr>
          <w:sz w:val="22"/>
          <w:szCs w:val="22"/>
        </w:rPr>
        <w:t xml:space="preserve"> GP delivery. </w:t>
      </w:r>
      <w:r w:rsidR="00734C03">
        <w:rPr>
          <w:sz w:val="22"/>
          <w:szCs w:val="22"/>
        </w:rPr>
        <w:t xml:space="preserve">We will repeat this for both of the outcomes. </w:t>
      </w:r>
    </w:p>
    <w:p w14:paraId="4A55B9F9" w14:textId="77777777" w:rsidR="00582448" w:rsidRPr="005A299D" w:rsidRDefault="00582448" w:rsidP="00582448">
      <w:pPr>
        <w:spacing w:line="276" w:lineRule="auto"/>
        <w:jc w:val="both"/>
        <w:rPr>
          <w:sz w:val="22"/>
          <w:szCs w:val="22"/>
        </w:rPr>
      </w:pPr>
    </w:p>
    <w:p w14:paraId="02FBBBBF" w14:textId="5B979849" w:rsidR="00582448" w:rsidRPr="005A299D" w:rsidRDefault="003E4937" w:rsidP="00582448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Is there evidence that</w:t>
      </w:r>
      <w:r w:rsidR="00582448" w:rsidRPr="005A299D">
        <w:rPr>
          <w:b/>
          <w:sz w:val="22"/>
          <w:szCs w:val="22"/>
        </w:rPr>
        <w:t xml:space="preserve"> inte</w:t>
      </w:r>
      <w:r>
        <w:rPr>
          <w:b/>
          <w:sz w:val="22"/>
          <w:szCs w:val="22"/>
        </w:rPr>
        <w:t xml:space="preserve">ractions between specific BCTs affects </w:t>
      </w:r>
      <w:r w:rsidR="00582448" w:rsidRPr="005A299D">
        <w:rPr>
          <w:b/>
          <w:sz w:val="22"/>
          <w:szCs w:val="22"/>
        </w:rPr>
        <w:t xml:space="preserve">outcomes? </w:t>
      </w:r>
    </w:p>
    <w:p w14:paraId="78878B66" w14:textId="77777777" w:rsidR="00582448" w:rsidRPr="005A299D" w:rsidRDefault="00582448" w:rsidP="00E206EF">
      <w:pPr>
        <w:spacing w:line="276" w:lineRule="auto"/>
        <w:jc w:val="both"/>
        <w:rPr>
          <w:sz w:val="22"/>
          <w:szCs w:val="22"/>
        </w:rPr>
      </w:pPr>
    </w:p>
    <w:p w14:paraId="6FBB6597" w14:textId="2DBED399" w:rsidR="007249C2" w:rsidRPr="005A299D" w:rsidRDefault="00737B26" w:rsidP="007249C2">
      <w:pPr>
        <w:spacing w:line="276" w:lineRule="auto"/>
        <w:rPr>
          <w:sz w:val="22"/>
          <w:szCs w:val="22"/>
        </w:rPr>
      </w:pPr>
      <w:r w:rsidRPr="005A299D">
        <w:rPr>
          <w:sz w:val="22"/>
          <w:szCs w:val="22"/>
        </w:rPr>
        <w:t xml:space="preserve">The second research question will </w:t>
      </w:r>
      <w:r w:rsidR="00B251CA" w:rsidRPr="005A299D">
        <w:rPr>
          <w:sz w:val="22"/>
          <w:szCs w:val="22"/>
        </w:rPr>
        <w:t xml:space="preserve">look at whether </w:t>
      </w:r>
      <w:r w:rsidR="003E4937">
        <w:rPr>
          <w:sz w:val="22"/>
          <w:szCs w:val="22"/>
        </w:rPr>
        <w:t xml:space="preserve">a specific pair </w:t>
      </w:r>
      <w:r w:rsidR="00B251CA" w:rsidRPr="005A299D">
        <w:rPr>
          <w:sz w:val="22"/>
          <w:szCs w:val="22"/>
        </w:rPr>
        <w:t xml:space="preserve">of BCTs are more </w:t>
      </w:r>
      <w:r w:rsidR="003E4937">
        <w:rPr>
          <w:sz w:val="22"/>
          <w:szCs w:val="22"/>
        </w:rPr>
        <w:t xml:space="preserve">or less </w:t>
      </w:r>
      <w:r w:rsidR="00B251CA" w:rsidRPr="005A299D">
        <w:rPr>
          <w:sz w:val="22"/>
          <w:szCs w:val="22"/>
        </w:rPr>
        <w:t xml:space="preserve">effective </w:t>
      </w:r>
      <w:r w:rsidR="003C3BC6" w:rsidRPr="005A299D">
        <w:rPr>
          <w:sz w:val="22"/>
          <w:szCs w:val="22"/>
        </w:rPr>
        <w:t xml:space="preserve">at improving patient agreement and attendance, compared to what we would expect based on their </w:t>
      </w:r>
      <w:r w:rsidR="00555D65" w:rsidRPr="005A299D">
        <w:rPr>
          <w:sz w:val="22"/>
          <w:szCs w:val="22"/>
        </w:rPr>
        <w:t xml:space="preserve">individual </w:t>
      </w:r>
      <w:r w:rsidR="00D551DC" w:rsidRPr="005A299D">
        <w:rPr>
          <w:sz w:val="22"/>
          <w:szCs w:val="22"/>
        </w:rPr>
        <w:t xml:space="preserve">correlation coefficients. </w:t>
      </w:r>
      <w:r w:rsidR="003E4937">
        <w:rPr>
          <w:sz w:val="22"/>
          <w:szCs w:val="22"/>
        </w:rPr>
        <w:t>The pair</w:t>
      </w:r>
      <w:r w:rsidR="008E26EC" w:rsidRPr="005A299D">
        <w:rPr>
          <w:sz w:val="22"/>
          <w:szCs w:val="22"/>
        </w:rPr>
        <w:t xml:space="preserve"> of BCTs we intend to </w:t>
      </w:r>
      <w:r w:rsidR="003E4937">
        <w:rPr>
          <w:sz w:val="22"/>
          <w:szCs w:val="22"/>
        </w:rPr>
        <w:t>research is</w:t>
      </w:r>
      <w:r w:rsidR="008C5C94" w:rsidRPr="005A299D">
        <w:rPr>
          <w:sz w:val="22"/>
          <w:szCs w:val="22"/>
        </w:rPr>
        <w:t xml:space="preserve"> health consequences and </w:t>
      </w:r>
      <w:r w:rsidR="00BE449D" w:rsidRPr="005A299D">
        <w:rPr>
          <w:sz w:val="22"/>
          <w:szCs w:val="22"/>
        </w:rPr>
        <w:t>biofeedback</w:t>
      </w:r>
      <w:r w:rsidR="003E4937">
        <w:rPr>
          <w:sz w:val="22"/>
          <w:szCs w:val="22"/>
        </w:rPr>
        <w:t>.</w:t>
      </w:r>
      <w:r w:rsidR="007249C2" w:rsidRPr="005A299D">
        <w:rPr>
          <w:sz w:val="22"/>
          <w:szCs w:val="22"/>
        </w:rPr>
        <w:t xml:space="preserve"> </w:t>
      </w:r>
      <w:r w:rsidR="008F7E5D">
        <w:rPr>
          <w:sz w:val="22"/>
          <w:szCs w:val="22"/>
        </w:rPr>
        <w:t>We will use an interac</w:t>
      </w:r>
      <w:r w:rsidR="00A3781F">
        <w:rPr>
          <w:sz w:val="22"/>
          <w:szCs w:val="22"/>
        </w:rPr>
        <w:t>tion term in the model as described</w:t>
      </w:r>
      <w:r w:rsidR="008F7E5D">
        <w:rPr>
          <w:sz w:val="22"/>
          <w:szCs w:val="22"/>
        </w:rPr>
        <w:t xml:space="preserve"> above. </w:t>
      </w:r>
    </w:p>
    <w:p w14:paraId="0BDCBAD4" w14:textId="77777777" w:rsidR="00E206EF" w:rsidRPr="005A299D" w:rsidRDefault="00E206EF" w:rsidP="00E206EF">
      <w:pPr>
        <w:spacing w:line="276" w:lineRule="auto"/>
        <w:jc w:val="both"/>
        <w:rPr>
          <w:b/>
          <w:sz w:val="22"/>
          <w:szCs w:val="22"/>
        </w:rPr>
      </w:pPr>
    </w:p>
    <w:p w14:paraId="5AF9809B" w14:textId="52CF1953" w:rsidR="00972847" w:rsidRPr="005A299D" w:rsidRDefault="00972847" w:rsidP="00582448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5A299D">
        <w:rPr>
          <w:b/>
          <w:sz w:val="22"/>
          <w:szCs w:val="22"/>
        </w:rPr>
        <w:t>Did GP fidelity to the training video improve patient agreement to referral and attendance at commercial weight management programmes?</w:t>
      </w:r>
    </w:p>
    <w:p w14:paraId="45207176" w14:textId="77777777" w:rsidR="00FF64FB" w:rsidRPr="005A299D" w:rsidRDefault="00FF64FB" w:rsidP="00FF64FB">
      <w:pPr>
        <w:spacing w:line="276" w:lineRule="auto"/>
        <w:jc w:val="both"/>
        <w:rPr>
          <w:b/>
          <w:sz w:val="22"/>
          <w:szCs w:val="22"/>
        </w:rPr>
      </w:pPr>
    </w:p>
    <w:p w14:paraId="7AEB91D2" w14:textId="4FF10185" w:rsidR="00934698" w:rsidRDefault="004306BC" w:rsidP="001158DA">
      <w:pPr>
        <w:spacing w:line="276" w:lineRule="auto"/>
        <w:jc w:val="both"/>
        <w:rPr>
          <w:sz w:val="22"/>
          <w:szCs w:val="22"/>
        </w:rPr>
      </w:pPr>
      <w:r w:rsidRPr="005A299D">
        <w:rPr>
          <w:sz w:val="22"/>
          <w:szCs w:val="22"/>
        </w:rPr>
        <w:t>We</w:t>
      </w:r>
      <w:ins w:id="53" w:author="bourhill.jk" w:date="2018-06-19T14:47:00Z">
        <w:r w:rsidR="002E4271" w:rsidRPr="005A299D">
          <w:rPr>
            <w:sz w:val="22"/>
            <w:szCs w:val="22"/>
          </w:rPr>
          <w:t xml:space="preserve"> </w:t>
        </w:r>
      </w:ins>
      <w:r w:rsidRPr="005A299D">
        <w:rPr>
          <w:sz w:val="22"/>
          <w:szCs w:val="22"/>
        </w:rPr>
        <w:t xml:space="preserve">identified 9 </w:t>
      </w:r>
      <w:r w:rsidR="00353A19" w:rsidRPr="005A299D">
        <w:rPr>
          <w:sz w:val="22"/>
          <w:szCs w:val="22"/>
        </w:rPr>
        <w:t xml:space="preserve">BCTs that are </w:t>
      </w:r>
      <w:ins w:id="54" w:author="bourhill.jk" w:date="2018-06-19T14:47:00Z">
        <w:r w:rsidR="002E4271" w:rsidRPr="005A299D">
          <w:rPr>
            <w:sz w:val="22"/>
            <w:szCs w:val="22"/>
          </w:rPr>
          <w:t>recommended</w:t>
        </w:r>
      </w:ins>
      <w:r w:rsidR="00353A19" w:rsidRPr="005A299D">
        <w:rPr>
          <w:sz w:val="22"/>
          <w:szCs w:val="22"/>
        </w:rPr>
        <w:t xml:space="preserve"> in the training video that was given to GPs</w:t>
      </w:r>
      <w:ins w:id="55" w:author="charlotte.albury@me.com" w:date="2018-06-19T14:08:00Z">
        <w:r w:rsidR="00753876" w:rsidRPr="005A299D">
          <w:rPr>
            <w:sz w:val="22"/>
            <w:szCs w:val="22"/>
          </w:rPr>
          <w:t xml:space="preserve"> who participated in the BWeL trial</w:t>
        </w:r>
      </w:ins>
      <w:r w:rsidR="00353A19" w:rsidRPr="005A299D">
        <w:rPr>
          <w:sz w:val="22"/>
          <w:szCs w:val="22"/>
        </w:rPr>
        <w:t xml:space="preserve">. </w:t>
      </w:r>
      <w:r w:rsidR="00582448" w:rsidRPr="005A299D">
        <w:rPr>
          <w:sz w:val="22"/>
          <w:szCs w:val="22"/>
        </w:rPr>
        <w:t>The third</w:t>
      </w:r>
      <w:r w:rsidR="00FF64FB" w:rsidRPr="005A299D">
        <w:rPr>
          <w:sz w:val="22"/>
          <w:szCs w:val="22"/>
        </w:rPr>
        <w:t xml:space="preserve"> research question </w:t>
      </w:r>
      <w:r w:rsidR="00EF6D29" w:rsidRPr="005A299D">
        <w:rPr>
          <w:sz w:val="22"/>
          <w:szCs w:val="22"/>
        </w:rPr>
        <w:t xml:space="preserve">will evaluate </w:t>
      </w:r>
      <w:r w:rsidR="00D707F4" w:rsidRPr="005A299D">
        <w:rPr>
          <w:sz w:val="22"/>
          <w:szCs w:val="22"/>
        </w:rPr>
        <w:t xml:space="preserve">the fidelity of the </w:t>
      </w:r>
      <w:r w:rsidR="00B806CD" w:rsidRPr="005A299D">
        <w:rPr>
          <w:sz w:val="22"/>
          <w:szCs w:val="22"/>
        </w:rPr>
        <w:t xml:space="preserve">GPs, by </w:t>
      </w:r>
      <w:r w:rsidR="006A0D81" w:rsidRPr="005A299D">
        <w:rPr>
          <w:sz w:val="22"/>
          <w:szCs w:val="22"/>
        </w:rPr>
        <w:t xml:space="preserve">scoring them </w:t>
      </w:r>
      <w:r w:rsidR="00F3740A" w:rsidRPr="005A299D">
        <w:rPr>
          <w:sz w:val="22"/>
          <w:szCs w:val="22"/>
        </w:rPr>
        <w:t xml:space="preserve">0-9 </w:t>
      </w:r>
      <w:r w:rsidR="006A408E" w:rsidRPr="005A299D">
        <w:rPr>
          <w:sz w:val="22"/>
          <w:szCs w:val="22"/>
        </w:rPr>
        <w:t xml:space="preserve">based on how many of these </w:t>
      </w:r>
      <w:r w:rsidR="00F8642E" w:rsidRPr="005A299D">
        <w:rPr>
          <w:sz w:val="22"/>
          <w:szCs w:val="22"/>
        </w:rPr>
        <w:t xml:space="preserve">recommended BCTs they use in practice. </w:t>
      </w:r>
      <w:r w:rsidR="00BE1A4B" w:rsidRPr="005A299D">
        <w:rPr>
          <w:sz w:val="22"/>
          <w:szCs w:val="22"/>
        </w:rPr>
        <w:t xml:space="preserve">We intend to </w:t>
      </w:r>
      <w:r w:rsidR="003B0A03" w:rsidRPr="005A299D">
        <w:rPr>
          <w:sz w:val="22"/>
          <w:szCs w:val="22"/>
        </w:rPr>
        <w:t>ass</w:t>
      </w:r>
      <w:r w:rsidR="0084202C" w:rsidRPr="005A299D">
        <w:rPr>
          <w:sz w:val="22"/>
          <w:szCs w:val="22"/>
        </w:rPr>
        <w:t xml:space="preserve">ess the association between this score and patient agreement and attendance at </w:t>
      </w:r>
      <w:r w:rsidR="003E33ED" w:rsidRPr="005A299D">
        <w:rPr>
          <w:sz w:val="22"/>
          <w:szCs w:val="22"/>
        </w:rPr>
        <w:t xml:space="preserve">the </w:t>
      </w:r>
      <w:r w:rsidR="0084202C" w:rsidRPr="005A299D">
        <w:rPr>
          <w:sz w:val="22"/>
          <w:szCs w:val="22"/>
        </w:rPr>
        <w:t>commercial weight management programme</w:t>
      </w:r>
      <w:r w:rsidR="00934698">
        <w:rPr>
          <w:sz w:val="22"/>
          <w:szCs w:val="22"/>
        </w:rPr>
        <w:t xml:space="preserve"> – we will first do a crude analysis, followed by an adjusted analysis using the pre-specified co-variates as above. </w:t>
      </w:r>
      <w:r w:rsidR="00903491">
        <w:rPr>
          <w:sz w:val="22"/>
          <w:szCs w:val="22"/>
        </w:rPr>
        <w:t xml:space="preserve">We will repeat this process for both outcomes. </w:t>
      </w:r>
    </w:p>
    <w:p w14:paraId="4470FCB5" w14:textId="6A61185D" w:rsidR="001158DA" w:rsidRPr="002C218A" w:rsidRDefault="00535FD4" w:rsidP="001158DA">
      <w:pPr>
        <w:spacing w:line="276" w:lineRule="auto"/>
        <w:jc w:val="both"/>
        <w:rPr>
          <w:sz w:val="22"/>
          <w:szCs w:val="22"/>
        </w:rPr>
      </w:pPr>
      <w:r w:rsidRPr="005A299D">
        <w:rPr>
          <w:sz w:val="22"/>
          <w:szCs w:val="22"/>
        </w:rPr>
        <w:lastRenderedPageBreak/>
        <w:t xml:space="preserve">In a further stage of analysis, </w:t>
      </w:r>
      <w:r w:rsidR="00C53B87">
        <w:rPr>
          <w:sz w:val="22"/>
          <w:szCs w:val="22"/>
        </w:rPr>
        <w:t xml:space="preserve">we will examine interaction between the use of biofeedback and information about health consequences (not recommended) and fidelity. </w:t>
      </w:r>
    </w:p>
    <w:sectPr w:rsidR="001158DA" w:rsidRPr="002C218A" w:rsidSect="00C02D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060BBD" w15:done="0"/>
  <w15:commentEx w15:paraId="1EE91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060BBD" w16cid:durableId="1ED389AA"/>
  <w16cid:commentId w16cid:paraId="1EE9174D" w16cid:durableId="1ED389BB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64F48" w14:textId="77777777" w:rsidR="009F435A" w:rsidRDefault="009F435A" w:rsidP="00BE449D">
      <w:r>
        <w:separator/>
      </w:r>
    </w:p>
  </w:endnote>
  <w:endnote w:type="continuationSeparator" w:id="0">
    <w:p w14:paraId="17A012A8" w14:textId="77777777" w:rsidR="009F435A" w:rsidRDefault="009F435A" w:rsidP="00BE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88BCA" w14:textId="77777777" w:rsidR="009F435A" w:rsidRDefault="009F435A" w:rsidP="00BE449D">
      <w:r>
        <w:separator/>
      </w:r>
    </w:p>
  </w:footnote>
  <w:footnote w:type="continuationSeparator" w:id="0">
    <w:p w14:paraId="2100727E" w14:textId="77777777" w:rsidR="009F435A" w:rsidRDefault="009F435A" w:rsidP="00BE449D">
      <w:r>
        <w:continuationSeparator/>
      </w:r>
    </w:p>
  </w:footnote>
  <w:footnote w:id="1">
    <w:p w14:paraId="71D4AC80" w14:textId="77777777" w:rsidR="009F435A" w:rsidRPr="0077082A" w:rsidRDefault="009F435A" w:rsidP="0016380E">
      <w:pPr>
        <w:ind w:left="720"/>
        <w:rPr>
          <w:ins w:id="31" w:author="bourhill.jk" w:date="2018-06-19T14:37:00Z"/>
          <w:rFonts w:eastAsia="Times New Roman" w:cs="Times New Roman"/>
          <w:color w:val="333333"/>
          <w:spacing w:val="4"/>
          <w:sz w:val="21"/>
          <w:szCs w:val="21"/>
          <w:lang w:val="en-GB"/>
        </w:rPr>
      </w:pPr>
      <w:ins w:id="32" w:author="bourhill.jk" w:date="2018-06-19T14:37:00Z">
        <w:r w:rsidRPr="0077082A">
          <w:rPr>
            <w:rStyle w:val="FootnoteReference"/>
          </w:rPr>
          <w:footnoteRef/>
        </w:r>
        <w:r w:rsidRPr="0077082A">
          <w:t xml:space="preserve"> </w:t>
        </w:r>
        <w:r w:rsidRPr="0077082A">
          <w:rPr>
            <w:rFonts w:eastAsia="Times New Roman" w:cs="Times New Roman"/>
            <w:color w:val="333333"/>
            <w:spacing w:val="4"/>
            <w:sz w:val="21"/>
            <w:szCs w:val="21"/>
            <w:lang w:val="en-GB"/>
          </w:rPr>
          <w:t>Michie, S., Richardson, M., Johnston, M. et al. ann. behav. med. (2013) 46: 81. https://ezproxy-prd.bodleian.ox.ac.uk:4563/10.1007/s12160-013-9486-6</w:t>
        </w:r>
      </w:ins>
    </w:p>
    <w:p w14:paraId="0A2E9D76" w14:textId="030F6232" w:rsidR="009F435A" w:rsidRDefault="009F435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3AB"/>
    <w:multiLevelType w:val="hybridMultilevel"/>
    <w:tmpl w:val="7A66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A07B3"/>
    <w:multiLevelType w:val="hybridMultilevel"/>
    <w:tmpl w:val="3B3E08A0"/>
    <w:lvl w:ilvl="0" w:tplc="A106CF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3367A"/>
    <w:multiLevelType w:val="hybridMultilevel"/>
    <w:tmpl w:val="7A66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F3AF7"/>
    <w:multiLevelType w:val="hybridMultilevel"/>
    <w:tmpl w:val="9022F82E"/>
    <w:lvl w:ilvl="0" w:tplc="32927900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lotte.albury@me.com">
    <w15:presenceInfo w15:providerId="None" w15:userId="charlotte.albury@m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59"/>
    <w:rsid w:val="000011E7"/>
    <w:rsid w:val="000161BD"/>
    <w:rsid w:val="000169F3"/>
    <w:rsid w:val="00026F07"/>
    <w:rsid w:val="000273F8"/>
    <w:rsid w:val="00043C03"/>
    <w:rsid w:val="0004639C"/>
    <w:rsid w:val="000634F0"/>
    <w:rsid w:val="0007663D"/>
    <w:rsid w:val="00084B80"/>
    <w:rsid w:val="000909D6"/>
    <w:rsid w:val="000B4E82"/>
    <w:rsid w:val="000D2414"/>
    <w:rsid w:val="000D551E"/>
    <w:rsid w:val="000E7C44"/>
    <w:rsid w:val="000F2FEB"/>
    <w:rsid w:val="001129A9"/>
    <w:rsid w:val="0011479C"/>
    <w:rsid w:val="001158DA"/>
    <w:rsid w:val="00123EAA"/>
    <w:rsid w:val="001418CB"/>
    <w:rsid w:val="0015532D"/>
    <w:rsid w:val="0016380E"/>
    <w:rsid w:val="0017479D"/>
    <w:rsid w:val="00177596"/>
    <w:rsid w:val="0018689E"/>
    <w:rsid w:val="001A54A1"/>
    <w:rsid w:val="001D1133"/>
    <w:rsid w:val="001D1377"/>
    <w:rsid w:val="001E6631"/>
    <w:rsid w:val="00202A3A"/>
    <w:rsid w:val="00215DA7"/>
    <w:rsid w:val="00222E07"/>
    <w:rsid w:val="0026199A"/>
    <w:rsid w:val="00263724"/>
    <w:rsid w:val="00284268"/>
    <w:rsid w:val="002A2CA2"/>
    <w:rsid w:val="002B2CF0"/>
    <w:rsid w:val="002C218A"/>
    <w:rsid w:val="002E31CE"/>
    <w:rsid w:val="002E4271"/>
    <w:rsid w:val="003028A5"/>
    <w:rsid w:val="00303BD4"/>
    <w:rsid w:val="00353A19"/>
    <w:rsid w:val="00365E29"/>
    <w:rsid w:val="003721C2"/>
    <w:rsid w:val="00372658"/>
    <w:rsid w:val="00372D29"/>
    <w:rsid w:val="00383FA4"/>
    <w:rsid w:val="003873B8"/>
    <w:rsid w:val="00394FA7"/>
    <w:rsid w:val="00397E46"/>
    <w:rsid w:val="003A680E"/>
    <w:rsid w:val="003B0A03"/>
    <w:rsid w:val="003C3BC6"/>
    <w:rsid w:val="003E33ED"/>
    <w:rsid w:val="003E4937"/>
    <w:rsid w:val="003E7CD8"/>
    <w:rsid w:val="003F14D9"/>
    <w:rsid w:val="003F382F"/>
    <w:rsid w:val="004306BC"/>
    <w:rsid w:val="00443308"/>
    <w:rsid w:val="004439A9"/>
    <w:rsid w:val="00473B58"/>
    <w:rsid w:val="004B4A9E"/>
    <w:rsid w:val="004F3F85"/>
    <w:rsid w:val="00516BF6"/>
    <w:rsid w:val="00535FD4"/>
    <w:rsid w:val="00542262"/>
    <w:rsid w:val="00543A6E"/>
    <w:rsid w:val="00555D65"/>
    <w:rsid w:val="00582448"/>
    <w:rsid w:val="005851AC"/>
    <w:rsid w:val="0058693F"/>
    <w:rsid w:val="00592A6A"/>
    <w:rsid w:val="005967D2"/>
    <w:rsid w:val="005A299D"/>
    <w:rsid w:val="005B5300"/>
    <w:rsid w:val="005B5945"/>
    <w:rsid w:val="005C2B59"/>
    <w:rsid w:val="005E0D94"/>
    <w:rsid w:val="00630C8E"/>
    <w:rsid w:val="00672C7C"/>
    <w:rsid w:val="00673F62"/>
    <w:rsid w:val="00693F0D"/>
    <w:rsid w:val="006A0D81"/>
    <w:rsid w:val="006A1798"/>
    <w:rsid w:val="006A408E"/>
    <w:rsid w:val="006A49EC"/>
    <w:rsid w:val="006B60A6"/>
    <w:rsid w:val="006C19CD"/>
    <w:rsid w:val="006C7CBE"/>
    <w:rsid w:val="006E0F09"/>
    <w:rsid w:val="006F50FE"/>
    <w:rsid w:val="007249C2"/>
    <w:rsid w:val="00734C03"/>
    <w:rsid w:val="0073557B"/>
    <w:rsid w:val="00735DC2"/>
    <w:rsid w:val="00737B26"/>
    <w:rsid w:val="007408FF"/>
    <w:rsid w:val="00753876"/>
    <w:rsid w:val="00755604"/>
    <w:rsid w:val="0077082A"/>
    <w:rsid w:val="00774DDB"/>
    <w:rsid w:val="0077610C"/>
    <w:rsid w:val="00786AAE"/>
    <w:rsid w:val="007B24E6"/>
    <w:rsid w:val="007E066C"/>
    <w:rsid w:val="007F0DCE"/>
    <w:rsid w:val="0084202C"/>
    <w:rsid w:val="00842D6C"/>
    <w:rsid w:val="00845D87"/>
    <w:rsid w:val="00857054"/>
    <w:rsid w:val="00873353"/>
    <w:rsid w:val="00884C04"/>
    <w:rsid w:val="008C5C94"/>
    <w:rsid w:val="008E098F"/>
    <w:rsid w:val="008E26EC"/>
    <w:rsid w:val="008F7E5D"/>
    <w:rsid w:val="00903491"/>
    <w:rsid w:val="00916B2E"/>
    <w:rsid w:val="00932FA6"/>
    <w:rsid w:val="00934698"/>
    <w:rsid w:val="00962485"/>
    <w:rsid w:val="0096634D"/>
    <w:rsid w:val="00972847"/>
    <w:rsid w:val="009746C6"/>
    <w:rsid w:val="009C3D5A"/>
    <w:rsid w:val="009C79C0"/>
    <w:rsid w:val="009F435A"/>
    <w:rsid w:val="009F5774"/>
    <w:rsid w:val="00A07FE7"/>
    <w:rsid w:val="00A17914"/>
    <w:rsid w:val="00A27E2F"/>
    <w:rsid w:val="00A3092D"/>
    <w:rsid w:val="00A344F5"/>
    <w:rsid w:val="00A3781F"/>
    <w:rsid w:val="00A4449A"/>
    <w:rsid w:val="00A4756F"/>
    <w:rsid w:val="00A52FE2"/>
    <w:rsid w:val="00A8573B"/>
    <w:rsid w:val="00A91FC7"/>
    <w:rsid w:val="00AA1051"/>
    <w:rsid w:val="00AC228E"/>
    <w:rsid w:val="00AF2C02"/>
    <w:rsid w:val="00B251CA"/>
    <w:rsid w:val="00B37E81"/>
    <w:rsid w:val="00B42DD0"/>
    <w:rsid w:val="00B806CD"/>
    <w:rsid w:val="00B87195"/>
    <w:rsid w:val="00B95C02"/>
    <w:rsid w:val="00BA08CA"/>
    <w:rsid w:val="00BC1333"/>
    <w:rsid w:val="00BC6BE1"/>
    <w:rsid w:val="00BE11B1"/>
    <w:rsid w:val="00BE1A4B"/>
    <w:rsid w:val="00BE449D"/>
    <w:rsid w:val="00BF1321"/>
    <w:rsid w:val="00C02D68"/>
    <w:rsid w:val="00C14A94"/>
    <w:rsid w:val="00C52D1A"/>
    <w:rsid w:val="00C53B87"/>
    <w:rsid w:val="00C57E4E"/>
    <w:rsid w:val="00C70AEF"/>
    <w:rsid w:val="00C97031"/>
    <w:rsid w:val="00CC21FC"/>
    <w:rsid w:val="00CD6DFF"/>
    <w:rsid w:val="00CE5A38"/>
    <w:rsid w:val="00D31534"/>
    <w:rsid w:val="00D34437"/>
    <w:rsid w:val="00D50906"/>
    <w:rsid w:val="00D551DC"/>
    <w:rsid w:val="00D560D6"/>
    <w:rsid w:val="00D65E96"/>
    <w:rsid w:val="00D707F4"/>
    <w:rsid w:val="00D76F15"/>
    <w:rsid w:val="00D9219B"/>
    <w:rsid w:val="00D92A6D"/>
    <w:rsid w:val="00D93AD8"/>
    <w:rsid w:val="00DA2005"/>
    <w:rsid w:val="00DC7FEA"/>
    <w:rsid w:val="00E11954"/>
    <w:rsid w:val="00E206EF"/>
    <w:rsid w:val="00E36B48"/>
    <w:rsid w:val="00E4549A"/>
    <w:rsid w:val="00E56D5C"/>
    <w:rsid w:val="00E57F8C"/>
    <w:rsid w:val="00E8572C"/>
    <w:rsid w:val="00E91D00"/>
    <w:rsid w:val="00E958D8"/>
    <w:rsid w:val="00EA7294"/>
    <w:rsid w:val="00EF01BE"/>
    <w:rsid w:val="00EF6D29"/>
    <w:rsid w:val="00F05B05"/>
    <w:rsid w:val="00F071E6"/>
    <w:rsid w:val="00F10638"/>
    <w:rsid w:val="00F139C7"/>
    <w:rsid w:val="00F1686A"/>
    <w:rsid w:val="00F35D50"/>
    <w:rsid w:val="00F3740A"/>
    <w:rsid w:val="00F44D38"/>
    <w:rsid w:val="00F615E7"/>
    <w:rsid w:val="00F64F4E"/>
    <w:rsid w:val="00F8642E"/>
    <w:rsid w:val="00F91122"/>
    <w:rsid w:val="00F94356"/>
    <w:rsid w:val="00FA6105"/>
    <w:rsid w:val="00FB5641"/>
    <w:rsid w:val="00FC6947"/>
    <w:rsid w:val="00FD3967"/>
    <w:rsid w:val="00FE2274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E02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4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49D"/>
  </w:style>
  <w:style w:type="paragraph" w:styleId="Footer">
    <w:name w:val="footer"/>
    <w:basedOn w:val="Normal"/>
    <w:link w:val="FooterChar"/>
    <w:uiPriority w:val="99"/>
    <w:unhideWhenUsed/>
    <w:rsid w:val="00BE44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49D"/>
  </w:style>
  <w:style w:type="character" w:styleId="CommentReference">
    <w:name w:val="annotation reference"/>
    <w:basedOn w:val="DefaultParagraphFont"/>
    <w:uiPriority w:val="99"/>
    <w:semiHidden/>
    <w:unhideWhenUsed/>
    <w:rsid w:val="002A2C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C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C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C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C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A2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380E"/>
  </w:style>
  <w:style w:type="character" w:customStyle="1" w:styleId="FootnoteTextChar">
    <w:name w:val="Footnote Text Char"/>
    <w:basedOn w:val="DefaultParagraphFont"/>
    <w:link w:val="FootnoteText"/>
    <w:uiPriority w:val="99"/>
    <w:rsid w:val="0016380E"/>
  </w:style>
  <w:style w:type="character" w:styleId="FootnoteReference">
    <w:name w:val="footnote reference"/>
    <w:basedOn w:val="DefaultParagraphFont"/>
    <w:uiPriority w:val="99"/>
    <w:unhideWhenUsed/>
    <w:rsid w:val="0016380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4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49D"/>
  </w:style>
  <w:style w:type="paragraph" w:styleId="Footer">
    <w:name w:val="footer"/>
    <w:basedOn w:val="Normal"/>
    <w:link w:val="FooterChar"/>
    <w:uiPriority w:val="99"/>
    <w:unhideWhenUsed/>
    <w:rsid w:val="00BE44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49D"/>
  </w:style>
  <w:style w:type="character" w:styleId="CommentReference">
    <w:name w:val="annotation reference"/>
    <w:basedOn w:val="DefaultParagraphFont"/>
    <w:uiPriority w:val="99"/>
    <w:semiHidden/>
    <w:unhideWhenUsed/>
    <w:rsid w:val="002A2C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C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C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C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C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A2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380E"/>
  </w:style>
  <w:style w:type="character" w:customStyle="1" w:styleId="FootnoteTextChar">
    <w:name w:val="Footnote Text Char"/>
    <w:basedOn w:val="DefaultParagraphFont"/>
    <w:link w:val="FootnoteText"/>
    <w:uiPriority w:val="99"/>
    <w:rsid w:val="0016380E"/>
  </w:style>
  <w:style w:type="character" w:styleId="FootnoteReference">
    <w:name w:val="footnote reference"/>
    <w:basedOn w:val="DefaultParagraphFont"/>
    <w:uiPriority w:val="99"/>
    <w:unhideWhenUsed/>
    <w:rsid w:val="001638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microsoft.com/office/2011/relationships/commentsExtended" Target="commentsExtended.xml"/><Relationship Id="rId13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843</Words>
  <Characters>4806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bourhill.jk</dc:creator>
  <cp:keywords/>
  <dc:description/>
  <cp:lastModifiedBy>bourhill.jk</cp:lastModifiedBy>
  <cp:revision>35</cp:revision>
  <dcterms:created xsi:type="dcterms:W3CDTF">2018-06-19T14:37:00Z</dcterms:created>
  <dcterms:modified xsi:type="dcterms:W3CDTF">2018-06-20T11:37:00Z</dcterms:modified>
</cp:coreProperties>
</file>